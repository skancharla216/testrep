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AE" w:rsidRDefault="00741963">
      <w:r>
        <w:t>Test document for redline</w:t>
      </w:r>
    </w:p>
    <w:p w:rsidR="00741963" w:rsidRDefault="00741963"/>
    <w:p w:rsidR="00741963" w:rsidRDefault="00544BDD">
      <w:ins w:id="0" w:author="Bondada, Aditya" w:date="2017-08-22T15:12:00Z">
        <w:r>
          <w:t>Test document 1</w:t>
        </w:r>
      </w:ins>
      <w:bookmarkStart w:id="1" w:name="_GoBack"/>
      <w:bookmarkEnd w:id="1"/>
    </w:p>
    <w:sectPr w:rsidR="007419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63" w:rsidRDefault="00741963" w:rsidP="00741963">
      <w:pPr>
        <w:spacing w:after="0" w:line="240" w:lineRule="auto"/>
      </w:pPr>
      <w:r>
        <w:separator/>
      </w:r>
    </w:p>
  </w:endnote>
  <w:endnote w:type="continuationSeparator" w:id="0">
    <w:p w:rsidR="00741963" w:rsidRDefault="00741963" w:rsidP="0074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63" w:rsidRDefault="00741963" w:rsidP="00741963">
      <w:pPr>
        <w:spacing w:after="0" w:line="240" w:lineRule="auto"/>
      </w:pPr>
      <w:r>
        <w:separator/>
      </w:r>
    </w:p>
  </w:footnote>
  <w:footnote w:type="continuationSeparator" w:id="0">
    <w:p w:rsidR="00741963" w:rsidRDefault="00741963" w:rsidP="0074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963" w:rsidRDefault="00741963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ndada, Aditya">
    <w15:presenceInfo w15:providerId="AD" w15:userId="S-1-5-21-602162358-448539723-682003330-455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63"/>
    <w:rsid w:val="00544BDD"/>
    <w:rsid w:val="00741963"/>
    <w:rsid w:val="00D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208"/>
  <w15:chartTrackingRefBased/>
  <w15:docId w15:val="{7748A897-9A22-4F94-B16A-04DA9D2B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63"/>
  </w:style>
  <w:style w:type="paragraph" w:styleId="Footer">
    <w:name w:val="footer"/>
    <w:basedOn w:val="Normal"/>
    <w:link w:val="FooterChar"/>
    <w:uiPriority w:val="99"/>
    <w:unhideWhenUsed/>
    <w:rsid w:val="0074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3</Lines>
  <Paragraphs>2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Bondada, Aditya</dc:creator>
  <cp:keywords>Medtronic Controlled</cp:keywords>
  <dc:description/>
  <cp:lastModifiedBy>Bondada, Aditya</cp:lastModifiedBy>
  <cp:revision>2</cp:revision>
  <dcterms:created xsi:type="dcterms:W3CDTF">2017-08-22T20:11:00Z</dcterms:created>
  <dcterms:modified xsi:type="dcterms:W3CDTF">2017-08-22T20:12:00Z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f271c992-5184-4b14-95b4-c7bb9d2b4aaa</vt:lpwstr>
  </property>
  <property fmtid="{D5CDD505-2E9C-101B-9397-08002B2CF9AE}" pid="3" name="DocumentCreator">
    <vt:lpwstr>bondaa3</vt:lpwstr>
  </property>
  <property fmtid="{D5CDD505-2E9C-101B-9397-08002B2CF9AE}" pid="4" name="CreationDate">
    <vt:lpwstr>2017-08-22</vt:lpwstr>
  </property>
  <property fmtid="{D5CDD505-2E9C-101B-9397-08002B2CF9AE}" pid="5" name="Classification">
    <vt:lpwstr>MedtronicControlled</vt:lpwstr>
  </property>
</Properties>
</file>